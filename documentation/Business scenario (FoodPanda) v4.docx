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C9249" w14:textId="77777777" w:rsidR="009F1513" w:rsidRDefault="009F1513" w:rsidP="00B80285">
      <w:r>
        <w:t>Business scenario (</w:t>
      </w:r>
      <w:proofErr w:type="spellStart"/>
      <w:r>
        <w:t>FoodPanda</w:t>
      </w:r>
      <w:proofErr w:type="spellEnd"/>
      <w:r>
        <w:t>)</w:t>
      </w:r>
    </w:p>
    <w:p w14:paraId="1524DAE1" w14:textId="77777777" w:rsidR="009F1513" w:rsidRDefault="009F1513" w:rsidP="00B80285"/>
    <w:p w14:paraId="5365DCE2" w14:textId="77777777" w:rsidR="00CE37B8" w:rsidRDefault="009F1513" w:rsidP="00CE37B8">
      <w:r>
        <w:t xml:space="preserve">The business process begins when the customer begins looking for restaurants near his region. </w:t>
      </w:r>
    </w:p>
    <w:p w14:paraId="3DD8994A" w14:textId="77777777" w:rsidR="00CE37B8" w:rsidRPr="00CE37B8" w:rsidRDefault="009F1513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89268C">
        <w:t xml:space="preserve">He will send his </w:t>
      </w:r>
      <w:r w:rsidR="0089268C">
        <w:t xml:space="preserve">details </w:t>
      </w:r>
      <w:r w:rsidR="0089268C" w:rsidRPr="00CE37B8">
        <w:rPr>
          <w:b/>
        </w:rPr>
        <w:t>(</w:t>
      </w:r>
      <w:r w:rsidRPr="00CE37B8">
        <w:rPr>
          <w:b/>
        </w:rPr>
        <w:t>postal code</w:t>
      </w:r>
      <w:r w:rsidR="0089268C" w:rsidRPr="00CE37B8">
        <w:rPr>
          <w:b/>
        </w:rPr>
        <w:t>,</w:t>
      </w:r>
      <w:r w:rsidRPr="00CE37B8">
        <w:rPr>
          <w:b/>
        </w:rPr>
        <w:t xml:space="preserve"> </w:t>
      </w:r>
      <w:proofErr w:type="spellStart"/>
      <w:r w:rsidRPr="00CE37B8">
        <w:rPr>
          <w:b/>
        </w:rPr>
        <w:t>customerID</w:t>
      </w:r>
      <w:proofErr w:type="spellEnd"/>
      <w:r w:rsidR="0089268C" w:rsidRPr="00CE37B8">
        <w:rPr>
          <w:b/>
        </w:rPr>
        <w:t>, email, phone number)</w:t>
      </w:r>
      <w:r w:rsidRPr="0089268C">
        <w:t xml:space="preserve"> to the Integration Middleware</w:t>
      </w:r>
      <w:r w:rsidR="0089268C">
        <w:t xml:space="preserve"> through the Customer Order System (COS)</w:t>
      </w:r>
      <w:r w:rsidRPr="0089268C">
        <w:t>.</w:t>
      </w:r>
      <w:r w:rsidRPr="00CE37B8">
        <w:rPr>
          <w:lang w:val="en-US" w:eastAsia="zh-CN"/>
        </w:rPr>
        <w:t xml:space="preserve"> </w:t>
      </w:r>
    </w:p>
    <w:p w14:paraId="20EA0B96" w14:textId="77777777" w:rsidR="00CE37B8" w:rsidRPr="00CE37B8" w:rsidRDefault="009F1513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>The IM will look up the region name of the postal code from a Google map web service</w:t>
      </w:r>
      <w:r w:rsidR="0089268C" w:rsidRPr="00CE37B8">
        <w:rPr>
          <w:lang w:val="en-US" w:eastAsia="zh-CN"/>
        </w:rPr>
        <w:t xml:space="preserve"> (postal code -&gt; region)</w:t>
      </w:r>
      <w:r w:rsidRPr="00CE37B8">
        <w:rPr>
          <w:lang w:val="en-US" w:eastAsia="zh-CN"/>
        </w:rPr>
        <w:t xml:space="preserve">. </w:t>
      </w:r>
    </w:p>
    <w:p w14:paraId="0923D9C4" w14:textId="29A81299" w:rsidR="00CE37B8" w:rsidRPr="00CE37B8" w:rsidRDefault="009F1513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 xml:space="preserve">It will then retrieve a list of </w:t>
      </w:r>
      <w:del w:id="0" w:author="Alex Lu" w:date="2015-03-27T11:39:00Z">
        <w:r w:rsidRPr="00CE37B8" w:rsidDel="00C7730B">
          <w:rPr>
            <w:lang w:val="en-US" w:eastAsia="zh-CN"/>
          </w:rPr>
          <w:delText xml:space="preserve">restaurants </w:delText>
        </w:r>
      </w:del>
      <w:ins w:id="1" w:author="Alex Lu" w:date="2015-03-27T11:39:00Z">
        <w:r w:rsidR="00C7730B">
          <w:rPr>
            <w:lang w:val="en-US" w:eastAsia="zh-CN"/>
          </w:rPr>
          <w:t>packages</w:t>
        </w:r>
        <w:r w:rsidR="00C7730B" w:rsidRPr="00CE37B8">
          <w:rPr>
            <w:lang w:val="en-US" w:eastAsia="zh-CN"/>
          </w:rPr>
          <w:t xml:space="preserve"> </w:t>
        </w:r>
      </w:ins>
      <w:r w:rsidRPr="00CE37B8">
        <w:rPr>
          <w:lang w:val="en-US" w:eastAsia="zh-CN"/>
        </w:rPr>
        <w:t xml:space="preserve">that </w:t>
      </w:r>
      <w:ins w:id="2" w:author="Alex Lu" w:date="2015-03-27T13:15:00Z">
        <w:r w:rsidR="0025368B">
          <w:rPr>
            <w:lang w:val="en-US" w:eastAsia="zh-CN"/>
          </w:rPr>
          <w:t xml:space="preserve">can be </w:t>
        </w:r>
      </w:ins>
      <w:r w:rsidRPr="00CE37B8">
        <w:rPr>
          <w:lang w:val="en-US" w:eastAsia="zh-CN"/>
        </w:rPr>
        <w:t>deliver</w:t>
      </w:r>
      <w:ins w:id="3" w:author="Alex Lu" w:date="2015-03-27T13:15:00Z">
        <w:r w:rsidR="0025368B">
          <w:rPr>
            <w:lang w:val="en-US" w:eastAsia="zh-CN"/>
          </w:rPr>
          <w:t>ed</w:t>
        </w:r>
      </w:ins>
      <w:r w:rsidRPr="00CE37B8">
        <w:rPr>
          <w:lang w:val="en-US" w:eastAsia="zh-CN"/>
        </w:rPr>
        <w:t xml:space="preserve"> to that region by </w:t>
      </w:r>
      <w:r w:rsidR="00BB661E" w:rsidRPr="00CE37B8">
        <w:rPr>
          <w:lang w:val="en-US" w:eastAsia="zh-CN"/>
        </w:rPr>
        <w:t xml:space="preserve">sending an </w:t>
      </w:r>
      <w:proofErr w:type="spellStart"/>
      <w:r w:rsidR="00BB661E" w:rsidRPr="00CE37B8">
        <w:rPr>
          <w:lang w:val="en-US" w:eastAsia="zh-CN"/>
        </w:rPr>
        <w:t>Async</w:t>
      </w:r>
      <w:proofErr w:type="spellEnd"/>
      <w:r w:rsidR="00BB661E" w:rsidRPr="00CE37B8">
        <w:rPr>
          <w:lang w:val="en-US" w:eastAsia="zh-CN"/>
        </w:rPr>
        <w:t xml:space="preserve"> </w:t>
      </w:r>
      <w:r w:rsidR="00DC2276" w:rsidRPr="00CE37B8">
        <w:rPr>
          <w:lang w:val="en-US" w:eastAsia="zh-CN"/>
        </w:rPr>
        <w:t>RR</w:t>
      </w:r>
      <w:r w:rsidR="00BB661E" w:rsidRPr="00CE37B8">
        <w:rPr>
          <w:lang w:val="en-US" w:eastAsia="zh-CN"/>
        </w:rPr>
        <w:t xml:space="preserve"> message through a queue to the </w:t>
      </w:r>
      <w:r w:rsidR="00D93E62" w:rsidRPr="00CE37B8">
        <w:rPr>
          <w:lang w:val="en-US" w:eastAsia="zh-CN"/>
        </w:rPr>
        <w:t>Restaurant Management Sys</w:t>
      </w:r>
      <w:r w:rsidR="00BB661E" w:rsidRPr="00CE37B8">
        <w:rPr>
          <w:lang w:val="en-US" w:eastAsia="zh-CN"/>
        </w:rPr>
        <w:t>tem</w:t>
      </w:r>
      <w:r w:rsidRPr="00CE37B8">
        <w:rPr>
          <w:lang w:val="en-US" w:eastAsia="zh-CN"/>
        </w:rPr>
        <w:t xml:space="preserve">, </w:t>
      </w:r>
    </w:p>
    <w:p w14:paraId="43D78B7C" w14:textId="77777777" w:rsidR="00CE37B8" w:rsidRPr="00CE37B8" w:rsidRDefault="009F1513" w:rsidP="00CE37B8">
      <w:pPr>
        <w:pStyle w:val="ListParagraph"/>
        <w:numPr>
          <w:ilvl w:val="1"/>
          <w:numId w:val="5"/>
        </w:numPr>
        <w:rPr>
          <w:lang w:val="en-US" w:eastAsia="zh-CN"/>
        </w:rPr>
      </w:pPr>
      <w:proofErr w:type="gramStart"/>
      <w:r w:rsidRPr="00CE37B8">
        <w:rPr>
          <w:lang w:val="en-US" w:eastAsia="zh-CN"/>
        </w:rPr>
        <w:t>which</w:t>
      </w:r>
      <w:proofErr w:type="gramEnd"/>
      <w:r w:rsidRPr="00CE37B8">
        <w:rPr>
          <w:lang w:val="en-US" w:eastAsia="zh-CN"/>
        </w:rPr>
        <w:t xml:space="preserve"> will retrieve the information from a restaurant database. </w:t>
      </w:r>
    </w:p>
    <w:p w14:paraId="3CB758E5" w14:textId="32C20987" w:rsidR="00CE37B8" w:rsidRPr="00CE37B8" w:rsidRDefault="0089268C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 xml:space="preserve">The IM will also retrieve a list of customer preferences </w:t>
      </w:r>
      <w:r w:rsidR="00BB661E" w:rsidRPr="00CE37B8">
        <w:rPr>
          <w:lang w:val="en-US" w:eastAsia="zh-CN"/>
        </w:rPr>
        <w:t>through</w:t>
      </w:r>
      <w:r w:rsidRPr="00CE37B8">
        <w:rPr>
          <w:lang w:val="en-US" w:eastAsia="zh-CN"/>
        </w:rPr>
        <w:t xml:space="preserve"> the Customer Relations Management System (CRM) </w:t>
      </w:r>
      <w:r w:rsidRPr="00CE37B8">
        <w:rPr>
          <w:b/>
          <w:lang w:val="en-US" w:eastAsia="zh-CN"/>
        </w:rPr>
        <w:t>(concurrent</w:t>
      </w:r>
      <w:r w:rsidR="00CE37B8">
        <w:rPr>
          <w:b/>
          <w:lang w:val="en-US" w:eastAsia="zh-CN"/>
        </w:rPr>
        <w:t xml:space="preserve"> (3 and 4)</w:t>
      </w:r>
      <w:r w:rsidRPr="00CE37B8">
        <w:rPr>
          <w:b/>
          <w:lang w:val="en-US" w:eastAsia="zh-CN"/>
        </w:rPr>
        <w:t>)</w:t>
      </w:r>
      <w:r w:rsidR="00BB661E" w:rsidRPr="00CE37B8">
        <w:rPr>
          <w:lang w:val="en-US" w:eastAsia="zh-CN"/>
        </w:rPr>
        <w:t xml:space="preserve"> by sending </w:t>
      </w:r>
      <w:del w:id="4" w:author="Alex Lu" w:date="2015-03-27T13:19:00Z">
        <w:r w:rsidR="00BB661E" w:rsidRPr="00CE37B8" w:rsidDel="0025368B">
          <w:rPr>
            <w:lang w:val="en-US" w:eastAsia="zh-CN"/>
          </w:rPr>
          <w:delText xml:space="preserve">an </w:delText>
        </w:r>
      </w:del>
      <w:ins w:id="5" w:author="Alex Lu" w:date="2015-03-27T13:19:00Z">
        <w:r w:rsidR="0025368B">
          <w:rPr>
            <w:lang w:val="en-US" w:eastAsia="zh-CN"/>
          </w:rPr>
          <w:t>the package list as an</w:t>
        </w:r>
        <w:r w:rsidR="0025368B" w:rsidRPr="00CE37B8">
          <w:rPr>
            <w:lang w:val="en-US" w:eastAsia="zh-CN"/>
          </w:rPr>
          <w:t xml:space="preserve"> </w:t>
        </w:r>
      </w:ins>
      <w:proofErr w:type="spellStart"/>
      <w:r w:rsidR="00BB661E" w:rsidRPr="00CE37B8">
        <w:rPr>
          <w:lang w:val="en-US" w:eastAsia="zh-CN"/>
        </w:rPr>
        <w:t>Async</w:t>
      </w:r>
      <w:proofErr w:type="spellEnd"/>
      <w:r w:rsidR="00BB661E" w:rsidRPr="00CE37B8">
        <w:rPr>
          <w:lang w:val="en-US" w:eastAsia="zh-CN"/>
        </w:rPr>
        <w:t xml:space="preserve"> </w:t>
      </w:r>
      <w:r w:rsidR="00DC2276" w:rsidRPr="00CE37B8">
        <w:rPr>
          <w:lang w:val="en-US" w:eastAsia="zh-CN"/>
        </w:rPr>
        <w:t>RR</w:t>
      </w:r>
      <w:r w:rsidR="00BB661E" w:rsidRPr="00CE37B8">
        <w:rPr>
          <w:lang w:val="en-US" w:eastAsia="zh-CN"/>
        </w:rPr>
        <w:t xml:space="preserve"> message through a queue</w:t>
      </w:r>
      <w:r w:rsidRPr="00CE37B8">
        <w:rPr>
          <w:lang w:val="en-US" w:eastAsia="zh-CN"/>
        </w:rPr>
        <w:t xml:space="preserve">. </w:t>
      </w:r>
    </w:p>
    <w:p w14:paraId="41EDB3D8" w14:textId="671293EF" w:rsidR="009F1513" w:rsidRPr="00CE37B8" w:rsidRDefault="009F1513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 xml:space="preserve">This list will then be </w:t>
      </w:r>
      <w:r w:rsidR="0089268C" w:rsidRPr="00CE37B8">
        <w:rPr>
          <w:lang w:val="en-US" w:eastAsia="zh-CN"/>
        </w:rPr>
        <w:t>sorted by</w:t>
      </w:r>
      <w:ins w:id="6" w:author="Alex Lu" w:date="2015-03-27T13:20:00Z">
        <w:r w:rsidR="0025368B">
          <w:rPr>
            <w:lang w:val="en-US" w:eastAsia="zh-CN"/>
          </w:rPr>
          <w:t xml:space="preserve"> CRM based on</w:t>
        </w:r>
      </w:ins>
      <w:r w:rsidR="0089268C" w:rsidRPr="00CE37B8">
        <w:rPr>
          <w:lang w:val="en-US" w:eastAsia="zh-CN"/>
        </w:rPr>
        <w:t xml:space="preserve"> the customer’s past preferences and then </w:t>
      </w:r>
      <w:r w:rsidRPr="00CE37B8">
        <w:rPr>
          <w:lang w:val="en-US" w:eastAsia="zh-CN"/>
        </w:rPr>
        <w:t xml:space="preserve">forwarded to the </w:t>
      </w:r>
      <w:r w:rsidR="00D93E62" w:rsidRPr="00CE37B8">
        <w:rPr>
          <w:lang w:val="en-US" w:eastAsia="zh-CN"/>
        </w:rPr>
        <w:t xml:space="preserve">customer </w:t>
      </w:r>
      <w:r w:rsidR="00DC2276" w:rsidRPr="00CE37B8">
        <w:rPr>
          <w:lang w:val="en-US" w:eastAsia="zh-CN"/>
        </w:rPr>
        <w:t>via</w:t>
      </w:r>
      <w:r w:rsidR="00D93E62" w:rsidRPr="00CE37B8">
        <w:rPr>
          <w:lang w:val="en-US" w:eastAsia="zh-CN"/>
        </w:rPr>
        <w:t xml:space="preserve"> the </w:t>
      </w:r>
      <w:r w:rsidR="0089268C" w:rsidRPr="00CE37B8">
        <w:rPr>
          <w:lang w:val="en-US" w:eastAsia="zh-CN"/>
        </w:rPr>
        <w:t>COS</w:t>
      </w:r>
      <w:r w:rsidRPr="00CE37B8">
        <w:rPr>
          <w:lang w:val="en-US" w:eastAsia="zh-CN"/>
        </w:rPr>
        <w:t xml:space="preserve">, </w:t>
      </w:r>
      <w:del w:id="7" w:author="Alex Lu" w:date="2015-03-27T13:41:00Z">
        <w:r w:rsidRPr="00CE37B8" w:rsidDel="00007136">
          <w:rPr>
            <w:lang w:val="en-US" w:eastAsia="zh-CN"/>
          </w:rPr>
          <w:delText xml:space="preserve">who </w:delText>
        </w:r>
      </w:del>
      <w:del w:id="8" w:author="Alex Lu" w:date="2015-03-27T13:40:00Z">
        <w:r w:rsidRPr="00CE37B8" w:rsidDel="00007136">
          <w:rPr>
            <w:lang w:val="en-US" w:eastAsia="zh-CN"/>
          </w:rPr>
          <w:delText xml:space="preserve">will decide on which restaurant to purchase from. </w:delText>
        </w:r>
      </w:del>
    </w:p>
    <w:p w14:paraId="57193198" w14:textId="77777777" w:rsidR="001F2F3A" w:rsidRDefault="001F2F3A" w:rsidP="00B80285">
      <w:pPr>
        <w:rPr>
          <w:lang w:val="en-US" w:eastAsia="zh-CN"/>
        </w:rPr>
      </w:pPr>
    </w:p>
    <w:p w14:paraId="080ACF6E" w14:textId="3EA9266E" w:rsidR="00CE37B8" w:rsidRPr="00CE37B8" w:rsidRDefault="001F2F3A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del w:id="9" w:author="Alex Lu" w:date="2015-03-27T13:41:00Z">
        <w:r w:rsidRPr="00CE37B8" w:rsidDel="00007136">
          <w:rPr>
            <w:lang w:val="en-US" w:eastAsia="zh-CN"/>
          </w:rPr>
          <w:delText xml:space="preserve">After making a purchase decision, the </w:delText>
        </w:r>
      </w:del>
      <w:ins w:id="10" w:author="Alex Lu" w:date="2015-03-27T13:41:00Z">
        <w:r w:rsidR="00007136">
          <w:rPr>
            <w:lang w:val="en-US" w:eastAsia="zh-CN"/>
          </w:rPr>
          <w:t xml:space="preserve">The </w:t>
        </w:r>
      </w:ins>
      <w:r w:rsidRPr="00CE37B8">
        <w:rPr>
          <w:lang w:val="en-US" w:eastAsia="zh-CN"/>
        </w:rPr>
        <w:t xml:space="preserve">customer will </w:t>
      </w:r>
      <w:ins w:id="11" w:author="Alex Lu" w:date="2015-03-27T13:41:00Z">
        <w:r w:rsidR="00007136">
          <w:rPr>
            <w:lang w:val="en-US" w:eastAsia="zh-CN"/>
          </w:rPr>
          <w:t xml:space="preserve">then </w:t>
        </w:r>
      </w:ins>
      <w:r w:rsidRPr="00CE37B8">
        <w:rPr>
          <w:lang w:val="en-US" w:eastAsia="zh-CN"/>
        </w:rPr>
        <w:t xml:space="preserve">have to </w:t>
      </w:r>
      <w:ins w:id="12" w:author="Alex Lu" w:date="2015-03-27T13:41:00Z">
        <w:r w:rsidR="00007136">
          <w:rPr>
            <w:lang w:val="en-US" w:eastAsia="zh-CN"/>
          </w:rPr>
          <w:t xml:space="preserve">select </w:t>
        </w:r>
        <w:proofErr w:type="spellStart"/>
        <w:r w:rsidR="00007136">
          <w:rPr>
            <w:lang w:val="en-US" w:eastAsia="zh-CN"/>
          </w:rPr>
          <w:t>a</w:t>
        </w:r>
      </w:ins>
      <w:r w:rsidRPr="00CE37B8">
        <w:rPr>
          <w:lang w:val="en-US" w:eastAsia="zh-CN"/>
        </w:rPr>
        <w:t>choose</w:t>
      </w:r>
      <w:proofErr w:type="spellEnd"/>
      <w:r w:rsidRPr="00CE37B8">
        <w:rPr>
          <w:lang w:val="en-US" w:eastAsia="zh-CN"/>
        </w:rPr>
        <w:t xml:space="preserve"> a payment method (cash or </w:t>
      </w:r>
      <w:proofErr w:type="spellStart"/>
      <w:r w:rsidRPr="00CE37B8">
        <w:rPr>
          <w:lang w:val="en-US" w:eastAsia="zh-CN"/>
        </w:rPr>
        <w:t>paypal</w:t>
      </w:r>
      <w:proofErr w:type="spellEnd"/>
      <w:r w:rsidRPr="00CE37B8">
        <w:rPr>
          <w:lang w:val="en-US" w:eastAsia="zh-CN"/>
        </w:rPr>
        <w:t xml:space="preserve">). </w:t>
      </w:r>
    </w:p>
    <w:p w14:paraId="075744F9" w14:textId="6AE1DC3E" w:rsidR="00CE37B8" w:rsidRPr="00CE37B8" w:rsidRDefault="001F2F3A" w:rsidP="00CE37B8">
      <w:pPr>
        <w:pStyle w:val="ListParagraph"/>
        <w:numPr>
          <w:ilvl w:val="1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 xml:space="preserve">If </w:t>
      </w:r>
      <w:proofErr w:type="spellStart"/>
      <w:r w:rsidRPr="00CE37B8">
        <w:rPr>
          <w:lang w:val="en-US" w:eastAsia="zh-CN"/>
        </w:rPr>
        <w:t>paypal</w:t>
      </w:r>
      <w:proofErr w:type="spellEnd"/>
      <w:r w:rsidRPr="00CE37B8">
        <w:rPr>
          <w:lang w:val="en-US" w:eastAsia="zh-CN"/>
        </w:rPr>
        <w:t xml:space="preserve"> is selected, </w:t>
      </w:r>
      <w:ins w:id="13" w:author="Alex Lu" w:date="2015-03-27T13:56:00Z">
        <w:r w:rsidR="00086E69">
          <w:rPr>
            <w:lang w:val="en-US" w:eastAsia="zh-CN"/>
          </w:rPr>
          <w:t xml:space="preserve">CRM will calculate the price and </w:t>
        </w:r>
      </w:ins>
      <w:ins w:id="14" w:author="Alex Lu" w:date="2015-03-27T13:57:00Z">
        <w:r w:rsidR="00086E69">
          <w:rPr>
            <w:lang w:val="en-US" w:eastAsia="zh-CN"/>
          </w:rPr>
          <w:t>lead the</w:t>
        </w:r>
      </w:ins>
      <w:del w:id="15" w:author="Alex Lu" w:date="2015-03-27T13:56:00Z">
        <w:r w:rsidRPr="00CE37B8" w:rsidDel="00086E69">
          <w:rPr>
            <w:lang w:val="en-US" w:eastAsia="zh-CN"/>
          </w:rPr>
          <w:delText>the</w:delText>
        </w:r>
      </w:del>
      <w:r w:rsidRPr="00CE37B8">
        <w:rPr>
          <w:lang w:val="en-US" w:eastAsia="zh-CN"/>
        </w:rPr>
        <w:t xml:space="preserve"> customer </w:t>
      </w:r>
      <w:ins w:id="16" w:author="Alex Lu" w:date="2015-03-27T13:57:00Z">
        <w:r w:rsidR="00086E69">
          <w:rPr>
            <w:lang w:val="en-US" w:eastAsia="zh-CN"/>
          </w:rPr>
          <w:t xml:space="preserve">to </w:t>
        </w:r>
      </w:ins>
      <w:del w:id="17" w:author="Alex Lu" w:date="2015-03-27T13:57:00Z">
        <w:r w:rsidRPr="00CE37B8" w:rsidDel="00086E69">
          <w:rPr>
            <w:lang w:val="en-US" w:eastAsia="zh-CN"/>
          </w:rPr>
          <w:delText xml:space="preserve">will </w:delText>
        </w:r>
      </w:del>
      <w:r w:rsidRPr="00CE37B8">
        <w:rPr>
          <w:lang w:val="en-US" w:eastAsia="zh-CN"/>
        </w:rPr>
        <w:t xml:space="preserve">make the payment through a </w:t>
      </w:r>
      <w:proofErr w:type="spellStart"/>
      <w:r w:rsidRPr="00CE37B8">
        <w:rPr>
          <w:lang w:val="en-US" w:eastAsia="zh-CN"/>
        </w:rPr>
        <w:t>paypal</w:t>
      </w:r>
      <w:proofErr w:type="spellEnd"/>
      <w:r w:rsidRPr="00CE37B8">
        <w:rPr>
          <w:lang w:val="en-US" w:eastAsia="zh-CN"/>
        </w:rPr>
        <w:t xml:space="preserve"> web portal. </w:t>
      </w:r>
    </w:p>
    <w:p w14:paraId="56B3EFEA" w14:textId="008B4B9F" w:rsidR="00CE37B8" w:rsidRPr="00CE37B8" w:rsidRDefault="001F2F3A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>Once a successful transaction has been confirmed, the order information</w:t>
      </w:r>
      <w:ins w:id="18" w:author="Alex Lu" w:date="2015-03-27T13:56:00Z">
        <w:r w:rsidR="00086E69">
          <w:rPr>
            <w:lang w:val="en-US" w:eastAsia="zh-CN"/>
          </w:rPr>
          <w:t xml:space="preserve"> </w:t>
        </w:r>
      </w:ins>
      <w:proofErr w:type="gramStart"/>
      <w:ins w:id="19" w:author="Alex Lu" w:date="2015-03-27T13:55:00Z">
        <w:r w:rsidR="00086E69">
          <w:rPr>
            <w:lang w:val="en-US" w:eastAsia="zh-CN"/>
          </w:rPr>
          <w:t>( including</w:t>
        </w:r>
        <w:proofErr w:type="gramEnd"/>
        <w:r w:rsidR="00086E69">
          <w:rPr>
            <w:lang w:val="en-US" w:eastAsia="zh-CN"/>
          </w:rPr>
          <w:t xml:space="preserve"> </w:t>
        </w:r>
      </w:ins>
      <w:ins w:id="20" w:author="Alex Lu" w:date="2015-03-27T13:56:00Z">
        <w:r w:rsidR="00086E69">
          <w:rPr>
            <w:lang w:val="en-US" w:eastAsia="zh-CN"/>
          </w:rPr>
          <w:t>delivery</w:t>
        </w:r>
      </w:ins>
      <w:ins w:id="21" w:author="Alex Lu" w:date="2015-03-27T13:55:00Z">
        <w:r w:rsidR="00086E69">
          <w:rPr>
            <w:lang w:val="en-US" w:eastAsia="zh-CN"/>
          </w:rPr>
          <w:t xml:space="preserve"> </w:t>
        </w:r>
      </w:ins>
      <w:ins w:id="22" w:author="Alex Lu" w:date="2015-03-27T13:56:00Z">
        <w:r w:rsidR="00086E69">
          <w:rPr>
            <w:lang w:val="en-US" w:eastAsia="zh-CN"/>
          </w:rPr>
          <w:t xml:space="preserve">address, customer ID, restaurant, meal </w:t>
        </w:r>
        <w:proofErr w:type="spellStart"/>
        <w:r w:rsidR="00086E69">
          <w:rPr>
            <w:lang w:val="en-US" w:eastAsia="zh-CN"/>
          </w:rPr>
          <w:t>pakages</w:t>
        </w:r>
        <w:proofErr w:type="spellEnd"/>
        <w:r w:rsidR="00086E69">
          <w:rPr>
            <w:lang w:val="en-US" w:eastAsia="zh-CN"/>
          </w:rPr>
          <w:t>)</w:t>
        </w:r>
      </w:ins>
      <w:del w:id="23" w:author="Alex Lu" w:date="2015-03-27T13:55:00Z">
        <w:r w:rsidRPr="00CE37B8" w:rsidDel="00086E69">
          <w:rPr>
            <w:lang w:val="en-US" w:eastAsia="zh-CN"/>
          </w:rPr>
          <w:delText xml:space="preserve"> </w:delText>
        </w:r>
      </w:del>
      <w:r w:rsidRPr="00CE37B8">
        <w:rPr>
          <w:lang w:val="en-US" w:eastAsia="zh-CN"/>
        </w:rPr>
        <w:t xml:space="preserve">will be sent to the IM. </w:t>
      </w:r>
    </w:p>
    <w:p w14:paraId="581E708F" w14:textId="262A491E" w:rsidR="00CE37B8" w:rsidRPr="00CE37B8" w:rsidRDefault="001F2F3A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 xml:space="preserve">The IM will </w:t>
      </w:r>
      <w:del w:id="24" w:author="Alex Lu" w:date="2015-03-27T13:53:00Z">
        <w:r w:rsidRPr="00CE37B8" w:rsidDel="00086E69">
          <w:rPr>
            <w:lang w:val="en-US" w:eastAsia="zh-CN"/>
          </w:rPr>
          <w:delText>update th</w:delText>
        </w:r>
        <w:r w:rsidR="00A4018D" w:rsidRPr="00CE37B8" w:rsidDel="00086E69">
          <w:rPr>
            <w:lang w:val="en-US" w:eastAsia="zh-CN"/>
          </w:rPr>
          <w:delText>e Order Record Database</w:delText>
        </w:r>
      </w:del>
      <w:ins w:id="25" w:author="Alex Lu" w:date="2015-03-27T13:53:00Z">
        <w:r w:rsidR="00086E69">
          <w:rPr>
            <w:lang w:val="en-US" w:eastAsia="zh-CN"/>
          </w:rPr>
          <w:t xml:space="preserve"> send the order message to CRM </w:t>
        </w:r>
      </w:ins>
      <w:ins w:id="26" w:author="Alex Lu" w:date="2015-03-27T13:54:00Z">
        <w:r w:rsidR="00086E69" w:rsidRPr="00CE37B8">
          <w:rPr>
            <w:lang w:val="en-US" w:eastAsia="zh-CN"/>
          </w:rPr>
          <w:t>via a fire-and-forget JMS message</w:t>
        </w:r>
        <w:r w:rsidR="00086E69">
          <w:rPr>
            <w:lang w:val="en-US" w:eastAsia="zh-CN"/>
          </w:rPr>
          <w:t xml:space="preserve"> </w:t>
        </w:r>
      </w:ins>
      <w:ins w:id="27" w:author="Alex Lu" w:date="2015-03-27T13:53:00Z">
        <w:r w:rsidR="00086E69">
          <w:rPr>
            <w:lang w:val="en-US" w:eastAsia="zh-CN"/>
          </w:rPr>
          <w:t>to update Order Record Database</w:t>
        </w:r>
      </w:ins>
      <w:ins w:id="28" w:author="Alex Lu" w:date="2015-03-27T13:54:00Z">
        <w:r w:rsidR="00086E69">
          <w:rPr>
            <w:lang w:val="en-US" w:eastAsia="zh-CN"/>
          </w:rPr>
          <w:t>.</w:t>
        </w:r>
      </w:ins>
      <w:r w:rsidR="00A4018D" w:rsidRPr="00CE37B8">
        <w:rPr>
          <w:lang w:val="en-US" w:eastAsia="zh-CN"/>
        </w:rPr>
        <w:t xml:space="preserve"> </w:t>
      </w:r>
      <w:del w:id="29" w:author="Alex Lu" w:date="2015-03-27T13:54:00Z">
        <w:r w:rsidR="00A4018D" w:rsidRPr="00CE37B8" w:rsidDel="00086E69">
          <w:rPr>
            <w:lang w:val="en-US" w:eastAsia="zh-CN"/>
          </w:rPr>
          <w:delText xml:space="preserve">via a fire-and-forget </w:delText>
        </w:r>
        <w:r w:rsidR="005840BD" w:rsidRPr="00CE37B8" w:rsidDel="00086E69">
          <w:rPr>
            <w:lang w:val="en-US" w:eastAsia="zh-CN"/>
          </w:rPr>
          <w:delText xml:space="preserve">JMS message to the </w:delText>
        </w:r>
        <w:r w:rsidR="0089268C" w:rsidRPr="00CE37B8" w:rsidDel="00086E69">
          <w:rPr>
            <w:lang w:val="en-US" w:eastAsia="zh-CN"/>
          </w:rPr>
          <w:delText>CRM</w:delText>
        </w:r>
        <w:r w:rsidRPr="00CE37B8" w:rsidDel="00086E69">
          <w:rPr>
            <w:lang w:val="en-US" w:eastAsia="zh-CN"/>
          </w:rPr>
          <w:delText xml:space="preserve"> and </w:delText>
        </w:r>
      </w:del>
    </w:p>
    <w:p w14:paraId="45B63271" w14:textId="45695F61" w:rsidR="00CE37B8" w:rsidRDefault="00086E69" w:rsidP="00CE37B8">
      <w:pPr>
        <w:pStyle w:val="ListParagraph"/>
        <w:numPr>
          <w:ilvl w:val="0"/>
          <w:numId w:val="5"/>
        </w:numPr>
        <w:rPr>
          <w:ins w:id="30" w:author="Alex Lu" w:date="2015-03-27T14:03:00Z"/>
          <w:lang w:val="en-US" w:eastAsia="zh-CN"/>
        </w:rPr>
      </w:pPr>
      <w:ins w:id="31" w:author="Alex Lu" w:date="2015-03-27T13:55:00Z">
        <w:r>
          <w:rPr>
            <w:lang w:val="en-US" w:eastAsia="zh-CN"/>
          </w:rPr>
          <w:t>S</w:t>
        </w:r>
      </w:ins>
      <w:del w:id="32" w:author="Alex Lu" w:date="2015-03-27T13:55:00Z">
        <w:r w:rsidR="001F2F3A" w:rsidRPr="00CE37B8" w:rsidDel="00086E69">
          <w:rPr>
            <w:lang w:val="en-US" w:eastAsia="zh-CN"/>
          </w:rPr>
          <w:delText>s</w:delText>
        </w:r>
      </w:del>
      <w:r w:rsidR="001F2F3A" w:rsidRPr="00CE37B8">
        <w:rPr>
          <w:lang w:val="en-US" w:eastAsia="zh-CN"/>
        </w:rPr>
        <w:t>end the order information</w:t>
      </w:r>
      <w:ins w:id="33" w:author="Alex Lu" w:date="2015-03-27T13:57:00Z">
        <w:r>
          <w:rPr>
            <w:lang w:val="en-US" w:eastAsia="zh-CN"/>
          </w:rPr>
          <w:t xml:space="preserve"> </w:t>
        </w:r>
      </w:ins>
      <w:del w:id="34" w:author="Alex Lu" w:date="2015-03-27T13:57:00Z">
        <w:r w:rsidR="001F2F3A" w:rsidRPr="00CE37B8" w:rsidDel="00086E69">
          <w:rPr>
            <w:lang w:val="en-US" w:eastAsia="zh-CN"/>
          </w:rPr>
          <w:delText xml:space="preserve"> </w:delText>
        </w:r>
      </w:del>
      <w:r w:rsidR="001F2F3A" w:rsidRPr="00CE37B8">
        <w:rPr>
          <w:lang w:val="en-US" w:eastAsia="zh-CN"/>
        </w:rPr>
        <w:t>to the appropriate restaurant</w:t>
      </w:r>
      <w:r w:rsidR="005840BD" w:rsidRPr="00CE37B8">
        <w:rPr>
          <w:lang w:val="en-US" w:eastAsia="zh-CN"/>
        </w:rPr>
        <w:t>’s order web service</w:t>
      </w:r>
      <w:r w:rsidR="001F2F3A" w:rsidRPr="00CE37B8">
        <w:rPr>
          <w:lang w:val="en-US" w:eastAsia="zh-CN"/>
        </w:rPr>
        <w:t xml:space="preserve"> </w:t>
      </w:r>
      <w:r w:rsidR="00CE37B8">
        <w:rPr>
          <w:b/>
          <w:lang w:val="en-US" w:eastAsia="zh-CN"/>
        </w:rPr>
        <w:t>(concurrent (8</w:t>
      </w:r>
      <w:ins w:id="35" w:author="Alex Lu" w:date="2015-03-27T14:05:00Z">
        <w:r w:rsidR="00C55A26">
          <w:rPr>
            <w:b/>
            <w:lang w:val="en-US" w:eastAsia="zh-CN"/>
          </w:rPr>
          <w:t>,</w:t>
        </w:r>
      </w:ins>
      <w:del w:id="36" w:author="Alex Lu" w:date="2015-03-27T14:05:00Z">
        <w:r w:rsidR="00CE37B8" w:rsidDel="00C55A26">
          <w:rPr>
            <w:b/>
            <w:lang w:val="en-US" w:eastAsia="zh-CN"/>
          </w:rPr>
          <w:delText xml:space="preserve"> and</w:delText>
        </w:r>
      </w:del>
      <w:r w:rsidR="00CE37B8">
        <w:rPr>
          <w:b/>
          <w:lang w:val="en-US" w:eastAsia="zh-CN"/>
        </w:rPr>
        <w:t xml:space="preserve"> 9</w:t>
      </w:r>
      <w:ins w:id="37" w:author="Alex Lu" w:date="2015-03-27T14:05:00Z">
        <w:r w:rsidR="00C55A26">
          <w:rPr>
            <w:b/>
            <w:lang w:val="en-US" w:eastAsia="zh-CN"/>
          </w:rPr>
          <w:t xml:space="preserve"> and 10</w:t>
        </w:r>
      </w:ins>
      <w:r w:rsidR="00CE37B8">
        <w:rPr>
          <w:b/>
          <w:lang w:val="en-US" w:eastAsia="zh-CN"/>
        </w:rPr>
        <w:t xml:space="preserve">), </w:t>
      </w:r>
      <w:r w:rsidR="001F2F3A" w:rsidRPr="00CE37B8">
        <w:rPr>
          <w:b/>
          <w:lang w:val="en-US" w:eastAsia="zh-CN"/>
        </w:rPr>
        <w:t xml:space="preserve">content-based routing). </w:t>
      </w:r>
      <w:r w:rsidR="001F2F3A" w:rsidRPr="00CE37B8">
        <w:rPr>
          <w:lang w:val="en-US" w:eastAsia="zh-CN"/>
        </w:rPr>
        <w:t xml:space="preserve"> </w:t>
      </w:r>
    </w:p>
    <w:p w14:paraId="3EE5B11A" w14:textId="24826AB7" w:rsidR="00C55A26" w:rsidRPr="00CE37B8" w:rsidRDefault="00C55A26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ins w:id="38" w:author="Alex Lu" w:date="2015-03-27T14:04:00Z">
        <w:r>
          <w:rPr>
            <w:lang w:val="en-US" w:eastAsia="zh-CN"/>
          </w:rPr>
          <w:t xml:space="preserve">IM retrieves the customer’s contact information (i.e. </w:t>
        </w:r>
      </w:ins>
      <w:ins w:id="39" w:author="Alex Lu" w:date="2015-03-27T14:05:00Z">
        <w:r>
          <w:rPr>
            <w:lang w:val="en-US" w:eastAsia="zh-CN"/>
          </w:rPr>
          <w:t>phone number and email address) from CRM.</w:t>
        </w:r>
      </w:ins>
    </w:p>
    <w:p w14:paraId="6F70F1EF" w14:textId="67277725" w:rsidR="00CE37B8" w:rsidRPr="00CE37B8" w:rsidRDefault="00086E69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ins w:id="40" w:author="Alex Lu" w:date="2015-03-27T13:58:00Z">
        <w:r>
          <w:rPr>
            <w:lang w:val="en-US" w:eastAsia="zh-CN"/>
          </w:rPr>
          <w:t>If available, t</w:t>
        </w:r>
      </w:ins>
      <w:del w:id="41" w:author="Alex Lu" w:date="2015-03-27T13:58:00Z">
        <w:r w:rsidR="001F2F3A" w:rsidRPr="00CE37B8" w:rsidDel="00086E69">
          <w:rPr>
            <w:lang w:val="en-US" w:eastAsia="zh-CN"/>
          </w:rPr>
          <w:delText>T</w:delText>
        </w:r>
      </w:del>
      <w:r w:rsidR="001F2F3A" w:rsidRPr="00CE37B8">
        <w:rPr>
          <w:lang w:val="en-US" w:eastAsia="zh-CN"/>
        </w:rPr>
        <w:t xml:space="preserve">he restaurant will return the estimated time for preparation to the IM. </w:t>
      </w:r>
    </w:p>
    <w:p w14:paraId="6AE5CA3D" w14:textId="2F03D0EA" w:rsidR="00CE37B8" w:rsidRPr="00CE37B8" w:rsidRDefault="001F2F3A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>The IM will look up the</w:t>
      </w:r>
      <w:ins w:id="42" w:author="Alex Lu" w:date="2015-03-27T13:58:00Z">
        <w:r w:rsidR="00086E69">
          <w:rPr>
            <w:lang w:val="en-US" w:eastAsia="zh-CN"/>
          </w:rPr>
          <w:t xml:space="preserve"> estimated</w:t>
        </w:r>
      </w:ins>
      <w:r w:rsidRPr="00CE37B8">
        <w:rPr>
          <w:lang w:val="en-US" w:eastAsia="zh-CN"/>
        </w:rPr>
        <w:t xml:space="preserve"> delivery time </w:t>
      </w:r>
      <w:r w:rsidRPr="00CE37B8">
        <w:rPr>
          <w:b/>
          <w:lang w:val="en-US" w:eastAsia="zh-CN"/>
        </w:rPr>
        <w:t>(concurrent</w:t>
      </w:r>
      <w:r w:rsidR="00CE37B8" w:rsidRPr="00CE37B8">
        <w:rPr>
          <w:b/>
          <w:lang w:val="en-US" w:eastAsia="zh-CN"/>
        </w:rPr>
        <w:t xml:space="preserve"> (</w:t>
      </w:r>
      <w:del w:id="43" w:author="Alex Lu" w:date="2015-03-27T14:06:00Z">
        <w:r w:rsidR="00CE37B8" w:rsidDel="00C55A26">
          <w:rPr>
            <w:b/>
            <w:lang w:val="en-US" w:eastAsia="zh-CN"/>
          </w:rPr>
          <w:delText>10</w:delText>
        </w:r>
      </w:del>
      <w:del w:id="44" w:author="Alex Lu" w:date="2015-03-27T14:03:00Z">
        <w:r w:rsidR="00CE37B8" w:rsidDel="00C55A26">
          <w:rPr>
            <w:b/>
            <w:lang w:val="en-US" w:eastAsia="zh-CN"/>
          </w:rPr>
          <w:delText xml:space="preserve"> and </w:delText>
        </w:r>
      </w:del>
      <w:r w:rsidR="00CE37B8">
        <w:rPr>
          <w:b/>
          <w:lang w:val="en-US" w:eastAsia="zh-CN"/>
        </w:rPr>
        <w:t>11</w:t>
      </w:r>
      <w:ins w:id="45" w:author="Alex Lu" w:date="2015-03-27T14:03:00Z">
        <w:r w:rsidR="00C55A26">
          <w:rPr>
            <w:b/>
            <w:lang w:val="en-US" w:eastAsia="zh-CN"/>
          </w:rPr>
          <w:t xml:space="preserve"> and 12</w:t>
        </w:r>
      </w:ins>
      <w:r w:rsidR="00CE37B8">
        <w:rPr>
          <w:b/>
          <w:lang w:val="en-US" w:eastAsia="zh-CN"/>
        </w:rPr>
        <w:t>)</w:t>
      </w:r>
      <w:r w:rsidRPr="00CE37B8">
        <w:rPr>
          <w:b/>
          <w:lang w:val="en-US" w:eastAsia="zh-CN"/>
        </w:rPr>
        <w:t>)</w:t>
      </w:r>
      <w:r w:rsidRPr="00CE37B8">
        <w:rPr>
          <w:lang w:val="en-US" w:eastAsia="zh-CN"/>
        </w:rPr>
        <w:t xml:space="preserve"> from the restaurant to the customer via a Google </w:t>
      </w:r>
      <w:r w:rsidR="0089268C" w:rsidRPr="00CE37B8">
        <w:rPr>
          <w:lang w:val="en-US" w:eastAsia="zh-CN"/>
        </w:rPr>
        <w:t xml:space="preserve">map </w:t>
      </w:r>
      <w:r w:rsidRPr="00CE37B8">
        <w:rPr>
          <w:lang w:val="en-US" w:eastAsia="zh-CN"/>
        </w:rPr>
        <w:t xml:space="preserve">web </w:t>
      </w:r>
      <w:r w:rsidR="0089268C" w:rsidRPr="00CE37B8">
        <w:rPr>
          <w:lang w:val="en-US" w:eastAsia="zh-CN"/>
        </w:rPr>
        <w:t>service (</w:t>
      </w:r>
      <w:ins w:id="46" w:author="Alex Lu" w:date="2015-03-27T14:01:00Z">
        <w:r w:rsidR="00086E69">
          <w:rPr>
            <w:lang w:val="en-US" w:eastAsia="zh-CN"/>
          </w:rPr>
          <w:t xml:space="preserve">traveling </w:t>
        </w:r>
      </w:ins>
      <w:r w:rsidR="0089268C" w:rsidRPr="00CE37B8">
        <w:rPr>
          <w:lang w:val="en-US" w:eastAsia="zh-CN"/>
        </w:rPr>
        <w:t xml:space="preserve">time </w:t>
      </w:r>
      <w:del w:id="47" w:author="Alex Lu" w:date="2015-03-27T14:01:00Z">
        <w:r w:rsidR="0089268C" w:rsidRPr="00CE37B8" w:rsidDel="00086E69">
          <w:rPr>
            <w:lang w:val="en-US" w:eastAsia="zh-CN"/>
          </w:rPr>
          <w:delText>to destination</w:delText>
        </w:r>
      </w:del>
      <w:ins w:id="48" w:author="Alex Lu" w:date="2015-03-27T14:01:00Z">
        <w:r w:rsidR="00086E69">
          <w:rPr>
            <w:lang w:val="en-US" w:eastAsia="zh-CN"/>
          </w:rPr>
          <w:t>from</w:t>
        </w:r>
      </w:ins>
      <w:ins w:id="49" w:author="Alex Lu" w:date="2015-03-27T14:02:00Z">
        <w:r w:rsidR="00086E69">
          <w:rPr>
            <w:lang w:val="en-US" w:eastAsia="zh-CN"/>
          </w:rPr>
          <w:t xml:space="preserve"> the</w:t>
        </w:r>
      </w:ins>
      <w:ins w:id="50" w:author="Alex Lu" w:date="2015-03-27T14:01:00Z">
        <w:r w:rsidR="00086E69">
          <w:rPr>
            <w:lang w:val="en-US" w:eastAsia="zh-CN"/>
          </w:rPr>
          <w:t xml:space="preserve"> restaurant to</w:t>
        </w:r>
      </w:ins>
      <w:ins w:id="51" w:author="Alex Lu" w:date="2015-03-27T14:02:00Z">
        <w:r w:rsidR="00086E69">
          <w:rPr>
            <w:lang w:val="en-US" w:eastAsia="zh-CN"/>
          </w:rPr>
          <w:t xml:space="preserve"> the customer’s specified address</w:t>
        </w:r>
      </w:ins>
      <w:r w:rsidR="0089268C" w:rsidRPr="00CE37B8">
        <w:rPr>
          <w:lang w:val="en-US" w:eastAsia="zh-CN"/>
        </w:rPr>
        <w:t xml:space="preserve">) and sum up the timings </w:t>
      </w:r>
      <w:r w:rsidR="0089268C" w:rsidRPr="00CE37B8">
        <w:rPr>
          <w:b/>
          <w:lang w:val="en-US" w:eastAsia="zh-CN"/>
        </w:rPr>
        <w:t>(data transformation</w:t>
      </w:r>
      <w:ins w:id="52" w:author="Alex Lu" w:date="2015-03-27T14:06:00Z">
        <w:r w:rsidR="00C55A26">
          <w:rPr>
            <w:b/>
            <w:lang w:val="en-US" w:eastAsia="zh-CN"/>
          </w:rPr>
          <w:t>?</w:t>
        </w:r>
      </w:ins>
      <w:bookmarkStart w:id="53" w:name="_GoBack"/>
      <w:bookmarkEnd w:id="53"/>
      <w:r w:rsidR="0089268C" w:rsidRPr="00CE37B8">
        <w:rPr>
          <w:b/>
          <w:lang w:val="en-US" w:eastAsia="zh-CN"/>
        </w:rPr>
        <w:t>)</w:t>
      </w:r>
      <w:r w:rsidR="0089268C" w:rsidRPr="00CE37B8">
        <w:rPr>
          <w:lang w:val="en-US" w:eastAsia="zh-CN"/>
        </w:rPr>
        <w:t xml:space="preserve">. </w:t>
      </w:r>
    </w:p>
    <w:p w14:paraId="35A946EC" w14:textId="77777777" w:rsidR="00AA3350" w:rsidRDefault="0089268C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CE37B8">
        <w:rPr>
          <w:lang w:val="en-US" w:eastAsia="zh-CN"/>
        </w:rPr>
        <w:t>This resultant timing will be sent to the customer via SMS</w:t>
      </w:r>
      <w:r w:rsidR="00F82082" w:rsidRPr="00CE37B8">
        <w:rPr>
          <w:lang w:val="en-US" w:eastAsia="zh-CN"/>
        </w:rPr>
        <w:t xml:space="preserve"> (through a web service)</w:t>
      </w:r>
      <w:r w:rsidRPr="00CE37B8">
        <w:rPr>
          <w:lang w:val="en-US" w:eastAsia="zh-CN"/>
        </w:rPr>
        <w:t xml:space="preserve"> and </w:t>
      </w:r>
    </w:p>
    <w:p w14:paraId="7C908309" w14:textId="7541EE48" w:rsidR="001F2F3A" w:rsidRPr="00CE37B8" w:rsidRDefault="0089268C" w:rsidP="00CE37B8">
      <w:pPr>
        <w:pStyle w:val="ListParagraph"/>
        <w:numPr>
          <w:ilvl w:val="0"/>
          <w:numId w:val="5"/>
        </w:numPr>
        <w:rPr>
          <w:lang w:val="en-US" w:eastAsia="zh-CN"/>
        </w:rPr>
      </w:pPr>
      <w:proofErr w:type="gramStart"/>
      <w:r w:rsidRPr="00CE37B8">
        <w:rPr>
          <w:lang w:val="en-US" w:eastAsia="zh-CN"/>
        </w:rPr>
        <w:t>email</w:t>
      </w:r>
      <w:proofErr w:type="gramEnd"/>
      <w:r w:rsidR="00F82082" w:rsidRPr="00CE37B8">
        <w:rPr>
          <w:lang w:val="en-US" w:eastAsia="zh-CN"/>
        </w:rPr>
        <w:t xml:space="preserve"> (IM plugin)</w:t>
      </w:r>
      <w:r w:rsidR="00CE37B8" w:rsidRPr="00CE37B8">
        <w:rPr>
          <w:lang w:val="en-US" w:eastAsia="zh-CN"/>
        </w:rPr>
        <w:t xml:space="preserve"> </w:t>
      </w:r>
      <w:r w:rsidR="00CE37B8" w:rsidRPr="00CE37B8">
        <w:rPr>
          <w:b/>
          <w:lang w:val="en-US" w:eastAsia="zh-CN"/>
        </w:rPr>
        <w:t>(concurrent</w:t>
      </w:r>
      <w:r w:rsidR="00AA3350">
        <w:rPr>
          <w:b/>
          <w:lang w:val="en-US" w:eastAsia="zh-CN"/>
        </w:rPr>
        <w:t xml:space="preserve"> (12 and 13)</w:t>
      </w:r>
      <w:r w:rsidR="00CE37B8" w:rsidRPr="00CE37B8">
        <w:rPr>
          <w:b/>
          <w:lang w:val="en-US" w:eastAsia="zh-CN"/>
        </w:rPr>
        <w:t>)</w:t>
      </w:r>
      <w:r w:rsidRPr="00CE37B8">
        <w:rPr>
          <w:lang w:val="en-US" w:eastAsia="zh-CN"/>
        </w:rPr>
        <w:t>.</w:t>
      </w:r>
    </w:p>
    <w:p w14:paraId="4EFFE2E9" w14:textId="77777777" w:rsidR="0089268C" w:rsidRDefault="0089268C" w:rsidP="00B80285">
      <w:pPr>
        <w:rPr>
          <w:lang w:val="en-US" w:eastAsia="zh-CN"/>
        </w:rPr>
      </w:pPr>
    </w:p>
    <w:p w14:paraId="23D824A5" w14:textId="77777777" w:rsidR="00226D90" w:rsidRDefault="00226D90" w:rsidP="00B80285">
      <w:pPr>
        <w:rPr>
          <w:lang w:val="en-US" w:eastAsia="zh-CN"/>
        </w:rPr>
      </w:pPr>
    </w:p>
    <w:p w14:paraId="360290B4" w14:textId="1B761D2A" w:rsidR="00226D90" w:rsidRDefault="00226D90">
      <w:pPr>
        <w:rPr>
          <w:lang w:val="en-US" w:eastAsia="zh-CN"/>
        </w:rPr>
      </w:pPr>
      <w:r>
        <w:rPr>
          <w:lang w:val="en-US" w:eastAsia="zh-CN"/>
        </w:rPr>
        <w:br w:type="page"/>
      </w:r>
    </w:p>
    <w:p w14:paraId="1D498A95" w14:textId="77777777" w:rsidR="00226D90" w:rsidRDefault="00226D90" w:rsidP="00B80285">
      <w:pPr>
        <w:rPr>
          <w:lang w:val="en-US" w:eastAsia="zh-CN"/>
        </w:rPr>
      </w:pPr>
    </w:p>
    <w:p w14:paraId="49B0DB30" w14:textId="77777777" w:rsidR="0089268C" w:rsidRDefault="0089268C" w:rsidP="00B80285">
      <w:pPr>
        <w:rPr>
          <w:lang w:val="en-US" w:eastAsia="zh-CN"/>
        </w:rPr>
      </w:pPr>
      <w:r>
        <w:rPr>
          <w:lang w:val="en-US" w:eastAsia="zh-CN"/>
        </w:rPr>
        <w:t>Systems involved:</w:t>
      </w:r>
    </w:p>
    <w:p w14:paraId="20D59269" w14:textId="77777777" w:rsidR="0089268C" w:rsidRDefault="00D93E62" w:rsidP="0089268C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Customer Order S</w:t>
      </w:r>
      <w:r w:rsidR="0089268C">
        <w:rPr>
          <w:lang w:val="en-US" w:eastAsia="zh-CN"/>
        </w:rPr>
        <w:t>ystem</w:t>
      </w:r>
      <w:r>
        <w:rPr>
          <w:lang w:val="en-US" w:eastAsia="zh-CN"/>
        </w:rPr>
        <w:t xml:space="preserve"> (COS)</w:t>
      </w:r>
    </w:p>
    <w:p w14:paraId="3C5E950B" w14:textId="77777777" w:rsidR="0089268C" w:rsidRDefault="00D93E62" w:rsidP="0089268C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Customer Relation Management System (CRM)</w:t>
      </w:r>
    </w:p>
    <w:p w14:paraId="1388AB1A" w14:textId="77777777" w:rsidR="00D93E62" w:rsidRDefault="00D93E62" w:rsidP="0089268C">
      <w:pPr>
        <w:pStyle w:val="ListParagraph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Restaurant Management System (RMS)</w:t>
      </w:r>
    </w:p>
    <w:p w14:paraId="7D18D1B1" w14:textId="77777777" w:rsidR="00D93E62" w:rsidRDefault="00D93E62" w:rsidP="00D93E62">
      <w:pPr>
        <w:rPr>
          <w:lang w:val="en-US" w:eastAsia="zh-CN"/>
        </w:rPr>
      </w:pPr>
    </w:p>
    <w:p w14:paraId="3C317DEB" w14:textId="77777777" w:rsidR="00D93E62" w:rsidRDefault="00D93E62" w:rsidP="00D93E62">
      <w:pPr>
        <w:rPr>
          <w:lang w:val="en-US" w:eastAsia="zh-CN"/>
        </w:rPr>
      </w:pPr>
      <w:r>
        <w:rPr>
          <w:lang w:val="en-US" w:eastAsia="zh-CN"/>
        </w:rPr>
        <w:t>Web Services:</w:t>
      </w:r>
    </w:p>
    <w:p w14:paraId="51B87BB5" w14:textId="77777777" w:rsidR="0089268C" w:rsidRDefault="00D93E62" w:rsidP="005840BD">
      <w:pPr>
        <w:pStyle w:val="ListParagraph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Google mapping (postal code -&gt; region) (external - Google)</w:t>
      </w:r>
    </w:p>
    <w:p w14:paraId="2D6EB8B4" w14:textId="77777777" w:rsidR="00D93E62" w:rsidRDefault="00D93E62" w:rsidP="00B80285">
      <w:pPr>
        <w:pStyle w:val="ListParagraph"/>
        <w:numPr>
          <w:ilvl w:val="0"/>
          <w:numId w:val="3"/>
        </w:numPr>
        <w:rPr>
          <w:lang w:val="en-US" w:eastAsia="zh-CN"/>
        </w:rPr>
      </w:pPr>
      <w:proofErr w:type="spellStart"/>
      <w:r>
        <w:rPr>
          <w:lang w:val="en-US" w:eastAsia="zh-CN"/>
        </w:rPr>
        <w:t>Paypal</w:t>
      </w:r>
      <w:proofErr w:type="spellEnd"/>
      <w:r>
        <w:rPr>
          <w:lang w:val="en-US" w:eastAsia="zh-CN"/>
        </w:rPr>
        <w:t xml:space="preserve"> payment (external - </w:t>
      </w:r>
      <w:proofErr w:type="spellStart"/>
      <w:r>
        <w:rPr>
          <w:lang w:val="en-US" w:eastAsia="zh-CN"/>
        </w:rPr>
        <w:t>Paypal</w:t>
      </w:r>
      <w:proofErr w:type="spellEnd"/>
      <w:r>
        <w:rPr>
          <w:lang w:val="en-US" w:eastAsia="zh-CN"/>
        </w:rPr>
        <w:t>)</w:t>
      </w:r>
    </w:p>
    <w:p w14:paraId="0BB0A517" w14:textId="77777777" w:rsidR="00D93E62" w:rsidRDefault="00D93E62" w:rsidP="005840BD">
      <w:pPr>
        <w:pStyle w:val="ListParagraph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Restaurant order (external – individual restaurant)</w:t>
      </w:r>
    </w:p>
    <w:p w14:paraId="12BA12B7" w14:textId="77777777" w:rsidR="00D93E62" w:rsidRDefault="00F82082" w:rsidP="00B80285">
      <w:pPr>
        <w:pStyle w:val="ListParagraph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Google mapping (time to destination) (external – Google)</w:t>
      </w:r>
    </w:p>
    <w:p w14:paraId="791C2C12" w14:textId="77777777" w:rsidR="00DC2276" w:rsidRDefault="00F82082" w:rsidP="00DC2276">
      <w:pPr>
        <w:pStyle w:val="ListParagraph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SMS web service (external)</w:t>
      </w:r>
    </w:p>
    <w:p w14:paraId="2DCFDA9C" w14:textId="7A6C3271" w:rsidR="00BB661E" w:rsidRDefault="00BB661E" w:rsidP="00226D90">
      <w:pPr>
        <w:pStyle w:val="ListParagraph"/>
        <w:rPr>
          <w:lang w:val="en-US" w:eastAsia="zh-CN"/>
        </w:rPr>
      </w:pPr>
    </w:p>
    <w:p w14:paraId="1A026060" w14:textId="77777777" w:rsidR="00BB661E" w:rsidRDefault="00BB661E" w:rsidP="00BB661E">
      <w:pPr>
        <w:rPr>
          <w:lang w:val="en-US" w:eastAsia="zh-CN"/>
        </w:rPr>
      </w:pPr>
      <w:r>
        <w:rPr>
          <w:lang w:val="en-US" w:eastAsia="zh-CN"/>
        </w:rPr>
        <w:t xml:space="preserve">JMS channels: </w:t>
      </w:r>
    </w:p>
    <w:p w14:paraId="68380436" w14:textId="77777777" w:rsidR="00BB661E" w:rsidRDefault="00BB661E" w:rsidP="00BB661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COS -&gt; IM (</w:t>
      </w:r>
      <w:proofErr w:type="spellStart"/>
      <w:r>
        <w:rPr>
          <w:lang w:val="en-US" w:eastAsia="zh-CN"/>
        </w:rPr>
        <w:t>q.request</w:t>
      </w:r>
      <w:r w:rsidR="00A4018D">
        <w:rPr>
          <w:lang w:val="en-US" w:eastAsia="zh-CN"/>
        </w:rPr>
        <w:t>.</w:t>
      </w:r>
      <w:r>
        <w:rPr>
          <w:lang w:val="en-US" w:eastAsia="zh-CN"/>
        </w:rPr>
        <w:t>restaurantlist</w:t>
      </w:r>
      <w:proofErr w:type="spellEnd"/>
      <w:r>
        <w:rPr>
          <w:lang w:val="en-US" w:eastAsia="zh-CN"/>
        </w:rPr>
        <w:t>)</w:t>
      </w:r>
    </w:p>
    <w:p w14:paraId="48067471" w14:textId="77777777" w:rsidR="00BB661E" w:rsidRDefault="00BB661E" w:rsidP="00BB661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 xml:space="preserve">IM -&gt; </w:t>
      </w:r>
      <w:r w:rsidR="005840BD">
        <w:rPr>
          <w:lang w:val="en-US" w:eastAsia="zh-CN"/>
        </w:rPr>
        <w:t>RMS (</w:t>
      </w:r>
      <w:proofErr w:type="spellStart"/>
      <w:r w:rsidR="005840BD">
        <w:rPr>
          <w:lang w:val="en-US" w:eastAsia="zh-CN"/>
        </w:rPr>
        <w:t>q.</w:t>
      </w:r>
      <w:r w:rsidR="00A4018D">
        <w:rPr>
          <w:lang w:val="en-US" w:eastAsia="zh-CN"/>
        </w:rPr>
        <w:t>request.list</w:t>
      </w:r>
      <w:r w:rsidR="005840BD">
        <w:rPr>
          <w:lang w:val="en-US" w:eastAsia="zh-CN"/>
        </w:rPr>
        <w:t>byregion</w:t>
      </w:r>
      <w:proofErr w:type="spellEnd"/>
      <w:r w:rsidR="005840BD">
        <w:rPr>
          <w:lang w:val="en-US" w:eastAsia="zh-CN"/>
        </w:rPr>
        <w:t>)</w:t>
      </w:r>
    </w:p>
    <w:p w14:paraId="3AADF150" w14:textId="77777777" w:rsidR="00A4018D" w:rsidRDefault="00A4018D" w:rsidP="00BB661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RMS -&gt; IM (</w:t>
      </w:r>
      <w:proofErr w:type="spellStart"/>
      <w:r>
        <w:rPr>
          <w:lang w:val="en-US" w:eastAsia="zh-CN"/>
        </w:rPr>
        <w:t>q.reply.listbyregion</w:t>
      </w:r>
      <w:proofErr w:type="spellEnd"/>
      <w:r>
        <w:rPr>
          <w:lang w:val="en-US" w:eastAsia="zh-CN"/>
        </w:rPr>
        <w:t>)</w:t>
      </w:r>
    </w:p>
    <w:p w14:paraId="3E0F50DF" w14:textId="77777777" w:rsidR="00BB661E" w:rsidRDefault="00BB661E" w:rsidP="00BB661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IM -&gt; CRM (</w:t>
      </w:r>
      <w:proofErr w:type="spellStart"/>
      <w:r>
        <w:rPr>
          <w:lang w:val="en-US" w:eastAsia="zh-CN"/>
        </w:rPr>
        <w:t>q.</w:t>
      </w:r>
      <w:r w:rsidR="00A4018D">
        <w:rPr>
          <w:lang w:val="en-US" w:eastAsia="zh-CN"/>
        </w:rPr>
        <w:t>request.preferencelist</w:t>
      </w:r>
      <w:proofErr w:type="spellEnd"/>
      <w:r w:rsidR="005840BD">
        <w:rPr>
          <w:lang w:val="en-US" w:eastAsia="zh-CN"/>
        </w:rPr>
        <w:t>)</w:t>
      </w:r>
    </w:p>
    <w:p w14:paraId="6C9E4770" w14:textId="77777777" w:rsidR="00A4018D" w:rsidRDefault="00A4018D" w:rsidP="00BB661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CRM -&gt; IM (</w:t>
      </w:r>
      <w:proofErr w:type="spellStart"/>
      <w:r>
        <w:rPr>
          <w:lang w:val="en-US" w:eastAsia="zh-CN"/>
        </w:rPr>
        <w:t>q.reply.preferencelist</w:t>
      </w:r>
      <w:proofErr w:type="spellEnd"/>
      <w:r>
        <w:rPr>
          <w:lang w:val="en-US" w:eastAsia="zh-CN"/>
        </w:rPr>
        <w:t>)</w:t>
      </w:r>
    </w:p>
    <w:p w14:paraId="0F277805" w14:textId="77777777" w:rsidR="00A4018D" w:rsidRDefault="00A4018D" w:rsidP="00BB661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IM -&gt; COS (</w:t>
      </w:r>
      <w:proofErr w:type="spellStart"/>
      <w:r>
        <w:rPr>
          <w:lang w:val="en-US" w:eastAsia="zh-CN"/>
        </w:rPr>
        <w:t>q.reply.restaurantlist</w:t>
      </w:r>
      <w:proofErr w:type="spellEnd"/>
      <w:r>
        <w:rPr>
          <w:lang w:val="en-US" w:eastAsia="zh-CN"/>
        </w:rPr>
        <w:t>)</w:t>
      </w:r>
    </w:p>
    <w:p w14:paraId="783413AE" w14:textId="77777777" w:rsidR="00A4018D" w:rsidRPr="00BB661E" w:rsidRDefault="00A4018D" w:rsidP="00BB661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IM -&gt; CRM (</w:t>
      </w:r>
      <w:proofErr w:type="spellStart"/>
      <w:r>
        <w:rPr>
          <w:lang w:val="en-US" w:eastAsia="zh-CN"/>
        </w:rPr>
        <w:t>q.update.customerorder</w:t>
      </w:r>
      <w:proofErr w:type="spellEnd"/>
    </w:p>
    <w:sectPr w:rsidR="00A4018D" w:rsidRPr="00BB661E" w:rsidSect="00E045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7109"/>
    <w:multiLevelType w:val="multilevel"/>
    <w:tmpl w:val="656C6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60720"/>
    <w:multiLevelType w:val="hybridMultilevel"/>
    <w:tmpl w:val="F888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F072B"/>
    <w:multiLevelType w:val="hybridMultilevel"/>
    <w:tmpl w:val="00D8D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4C93"/>
    <w:multiLevelType w:val="hybridMultilevel"/>
    <w:tmpl w:val="EC9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A60F0"/>
    <w:multiLevelType w:val="hybridMultilevel"/>
    <w:tmpl w:val="42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F6D86"/>
    <w:multiLevelType w:val="hybridMultilevel"/>
    <w:tmpl w:val="EBFE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D56EC"/>
    <w:multiLevelType w:val="hybridMultilevel"/>
    <w:tmpl w:val="CAC0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D3872"/>
    <w:multiLevelType w:val="multilevel"/>
    <w:tmpl w:val="59BE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Lu">
    <w15:presenceInfo w15:providerId="Windows Live" w15:userId="105d261ca882aa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85"/>
    <w:rsid w:val="00007136"/>
    <w:rsid w:val="00086E69"/>
    <w:rsid w:val="001F2F3A"/>
    <w:rsid w:val="00226D90"/>
    <w:rsid w:val="0025368B"/>
    <w:rsid w:val="004F7150"/>
    <w:rsid w:val="005840BD"/>
    <w:rsid w:val="0089268C"/>
    <w:rsid w:val="009F1513"/>
    <w:rsid w:val="00A4018D"/>
    <w:rsid w:val="00AA3350"/>
    <w:rsid w:val="00B80285"/>
    <w:rsid w:val="00BB661E"/>
    <w:rsid w:val="00C55A26"/>
    <w:rsid w:val="00C7730B"/>
    <w:rsid w:val="00CE37B8"/>
    <w:rsid w:val="00D93E62"/>
    <w:rsid w:val="00DC2276"/>
    <w:rsid w:val="00E045D3"/>
    <w:rsid w:val="00F8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B1DAA"/>
  <w14:defaultImageDpi w14:val="300"/>
  <w15:docId w15:val="{12B7C0E2-BEF1-4E46-AB1F-355684AC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56246-AD8E-466A-A51F-1C1D999C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Yong</dc:creator>
  <cp:keywords/>
  <dc:description/>
  <cp:lastModifiedBy>Alex Lu</cp:lastModifiedBy>
  <cp:revision>2</cp:revision>
  <dcterms:created xsi:type="dcterms:W3CDTF">2015-03-27T06:08:00Z</dcterms:created>
  <dcterms:modified xsi:type="dcterms:W3CDTF">2015-03-27T06:08:00Z</dcterms:modified>
</cp:coreProperties>
</file>